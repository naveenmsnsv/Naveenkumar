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33" w:rsidRDefault="009C3933"/>
    <w:p w:rsidR="00C65D34" w:rsidRPr="00C65D34" w:rsidRDefault="00C65D34" w:rsidP="00C65D34">
      <w:pPr>
        <w:spacing w:after="225" w:line="240" w:lineRule="auto"/>
        <w:textAlignment w:val="baseline"/>
        <w:outlineLvl w:val="0"/>
        <w:rPr>
          <w:rFonts w:ascii="Times New Roman" w:eastAsia="Times New Roman" w:hAnsi="Times New Roman" w:cs="Times New Roman"/>
          <w:kern w:val="36"/>
          <w:sz w:val="42"/>
          <w:szCs w:val="42"/>
          <w:lang w:eastAsia="en-IN"/>
        </w:rPr>
      </w:pPr>
      <w:r w:rsidRPr="00C65D34">
        <w:rPr>
          <w:rFonts w:ascii="Times New Roman" w:eastAsia="Times New Roman" w:hAnsi="Times New Roman" w:cs="Times New Roman"/>
          <w:kern w:val="36"/>
          <w:sz w:val="42"/>
          <w:szCs w:val="42"/>
          <w:lang w:eastAsia="en-IN"/>
        </w:rPr>
        <w:t>Differences between JDK, JRE and JVM</w:t>
      </w:r>
    </w:p>
    <w:p w:rsidR="00C65D34" w:rsidRPr="00C65D34" w:rsidRDefault="00C65D34" w:rsidP="00C65D34">
      <w:pPr>
        <w:shd w:val="clear" w:color="auto" w:fill="FFFFFF"/>
        <w:spacing w:after="0" w:line="240" w:lineRule="auto"/>
        <w:jc w:val="center"/>
        <w:textAlignment w:val="baseline"/>
        <w:rPr>
          <w:rFonts w:ascii="Arial" w:eastAsia="Times New Roman" w:hAnsi="Arial" w:cs="Arial"/>
          <w:sz w:val="24"/>
          <w:szCs w:val="24"/>
          <w:lang w:eastAsia="en-IN"/>
        </w:rPr>
      </w:pPr>
      <w:r w:rsidRPr="00C65D34">
        <w:rPr>
          <w:rFonts w:ascii="Arial" w:eastAsia="Times New Roman" w:hAnsi="Arial" w:cs="Arial"/>
          <w:b/>
          <w:bCs/>
          <w:sz w:val="24"/>
          <w:szCs w:val="24"/>
          <w:bdr w:val="none" w:sz="0" w:space="0" w:color="auto" w:frame="1"/>
          <w:lang w:eastAsia="en-IN"/>
        </w:rPr>
        <w:t>JAVA DEVELOPMENT KIT</w:t>
      </w:r>
    </w:p>
    <w:p w:rsidR="00C65D34" w:rsidRPr="00C65D34" w:rsidRDefault="00C65D34" w:rsidP="00C65D34">
      <w:pPr>
        <w:shd w:val="clear" w:color="auto" w:fill="FFFFFF"/>
        <w:spacing w:after="150" w:line="240" w:lineRule="auto"/>
        <w:textAlignment w:val="baseline"/>
        <w:rPr>
          <w:rFonts w:ascii="Arial" w:eastAsia="Times New Roman" w:hAnsi="Arial" w:cs="Arial"/>
          <w:sz w:val="24"/>
          <w:szCs w:val="24"/>
          <w:lang w:eastAsia="en-IN"/>
        </w:rPr>
      </w:pPr>
      <w:r w:rsidRPr="00C65D34">
        <w:rPr>
          <w:rFonts w:ascii="Arial" w:eastAsia="Times New Roman" w:hAnsi="Arial" w:cs="Arial"/>
          <w:sz w:val="24"/>
          <w:szCs w:val="24"/>
          <w:lang w:eastAsia="en-IN"/>
        </w:rPr>
        <w:t>The Java Development Kit (JDK) is a software development environment used for developing Java applications and applets. It includes the Java Runtime Environment (JRE), an interpreter/loader (Java), a compiler (</w:t>
      </w:r>
      <w:proofErr w:type="spellStart"/>
      <w:r w:rsidRPr="00C65D34">
        <w:rPr>
          <w:rFonts w:ascii="Arial" w:eastAsia="Times New Roman" w:hAnsi="Arial" w:cs="Arial"/>
          <w:sz w:val="24"/>
          <w:szCs w:val="24"/>
          <w:lang w:eastAsia="en-IN"/>
        </w:rPr>
        <w:t>javac</w:t>
      </w:r>
      <w:proofErr w:type="spellEnd"/>
      <w:r w:rsidRPr="00C65D34">
        <w:rPr>
          <w:rFonts w:ascii="Arial" w:eastAsia="Times New Roman" w:hAnsi="Arial" w:cs="Arial"/>
          <w:sz w:val="24"/>
          <w:szCs w:val="24"/>
          <w:lang w:eastAsia="en-IN"/>
        </w:rPr>
        <w:t xml:space="preserve">), an </w:t>
      </w:r>
      <w:proofErr w:type="spellStart"/>
      <w:r w:rsidRPr="00C65D34">
        <w:rPr>
          <w:rFonts w:ascii="Arial" w:eastAsia="Times New Roman" w:hAnsi="Arial" w:cs="Arial"/>
          <w:sz w:val="24"/>
          <w:szCs w:val="24"/>
          <w:lang w:eastAsia="en-IN"/>
        </w:rPr>
        <w:t>archiver</w:t>
      </w:r>
      <w:proofErr w:type="spellEnd"/>
      <w:r w:rsidRPr="00C65D34">
        <w:rPr>
          <w:rFonts w:ascii="Arial" w:eastAsia="Times New Roman" w:hAnsi="Arial" w:cs="Arial"/>
          <w:sz w:val="24"/>
          <w:szCs w:val="24"/>
          <w:lang w:eastAsia="en-IN"/>
        </w:rPr>
        <w:t xml:space="preserve"> (jar), a documentation generator (</w:t>
      </w:r>
      <w:proofErr w:type="spellStart"/>
      <w:r w:rsidRPr="00C65D34">
        <w:rPr>
          <w:rFonts w:ascii="Arial" w:eastAsia="Times New Roman" w:hAnsi="Arial" w:cs="Arial"/>
          <w:sz w:val="24"/>
          <w:szCs w:val="24"/>
          <w:lang w:eastAsia="en-IN"/>
        </w:rPr>
        <w:t>Javadoc</w:t>
      </w:r>
      <w:proofErr w:type="spellEnd"/>
      <w:r w:rsidRPr="00C65D34">
        <w:rPr>
          <w:rFonts w:ascii="Arial" w:eastAsia="Times New Roman" w:hAnsi="Arial" w:cs="Arial"/>
          <w:sz w:val="24"/>
          <w:szCs w:val="24"/>
          <w:lang w:eastAsia="en-IN"/>
        </w:rPr>
        <w:t>) and other tools needed in Java development.</w:t>
      </w:r>
    </w:p>
    <w:p w:rsidR="00C65D34" w:rsidRPr="00C65D34" w:rsidRDefault="00C65D34" w:rsidP="00C65D34">
      <w:pPr>
        <w:shd w:val="clear" w:color="auto" w:fill="FFFFFF"/>
        <w:spacing w:after="0" w:line="240" w:lineRule="auto"/>
        <w:jc w:val="center"/>
        <w:textAlignment w:val="baseline"/>
        <w:rPr>
          <w:rFonts w:ascii="Arial" w:eastAsia="Times New Roman" w:hAnsi="Arial" w:cs="Arial"/>
          <w:sz w:val="24"/>
          <w:szCs w:val="24"/>
          <w:lang w:eastAsia="en-IN"/>
        </w:rPr>
      </w:pPr>
      <w:r w:rsidRPr="00C65D34">
        <w:rPr>
          <w:rFonts w:ascii="Arial" w:eastAsia="Times New Roman" w:hAnsi="Arial" w:cs="Arial"/>
          <w:b/>
          <w:bCs/>
          <w:sz w:val="24"/>
          <w:szCs w:val="24"/>
          <w:bdr w:val="none" w:sz="0" w:space="0" w:color="auto" w:frame="1"/>
          <w:lang w:eastAsia="en-IN"/>
        </w:rPr>
        <w:t>JAVA RUNTIME ENVIRONMENT</w:t>
      </w:r>
    </w:p>
    <w:p w:rsidR="00C65D34" w:rsidRPr="00C65D34" w:rsidRDefault="00C65D34" w:rsidP="00C65D34">
      <w:pPr>
        <w:shd w:val="clear" w:color="auto" w:fill="FFFFFF"/>
        <w:spacing w:after="0" w:line="240" w:lineRule="auto"/>
        <w:textAlignment w:val="baseline"/>
        <w:rPr>
          <w:rFonts w:ascii="Arial" w:eastAsia="Times New Roman" w:hAnsi="Arial" w:cs="Arial"/>
          <w:sz w:val="24"/>
          <w:szCs w:val="24"/>
          <w:lang w:eastAsia="en-IN"/>
        </w:rPr>
      </w:pPr>
      <w:r w:rsidRPr="00C65D34">
        <w:rPr>
          <w:rFonts w:ascii="Arial" w:eastAsia="Times New Roman" w:hAnsi="Arial" w:cs="Arial"/>
          <w:b/>
          <w:bCs/>
          <w:sz w:val="24"/>
          <w:szCs w:val="24"/>
          <w:bdr w:val="none" w:sz="0" w:space="0" w:color="auto" w:frame="1"/>
          <w:lang w:eastAsia="en-IN"/>
        </w:rPr>
        <w:t>JRE</w:t>
      </w:r>
      <w:r w:rsidRPr="00C65D34">
        <w:rPr>
          <w:rFonts w:ascii="Arial" w:eastAsia="Times New Roman" w:hAnsi="Arial" w:cs="Arial"/>
          <w:sz w:val="24"/>
          <w:szCs w:val="24"/>
          <w:lang w:eastAsia="en-IN"/>
        </w:rPr>
        <w:t> stands for </w:t>
      </w:r>
      <w:r w:rsidRPr="00C65D34">
        <w:rPr>
          <w:rFonts w:ascii="Arial" w:eastAsia="Times New Roman" w:hAnsi="Arial" w:cs="Arial"/>
          <w:b/>
          <w:bCs/>
          <w:sz w:val="24"/>
          <w:szCs w:val="24"/>
          <w:bdr w:val="none" w:sz="0" w:space="0" w:color="auto" w:frame="1"/>
          <w:lang w:eastAsia="en-IN"/>
        </w:rPr>
        <w:t>“Java Runtime Environment”</w:t>
      </w:r>
      <w:r w:rsidRPr="00C65D34">
        <w:rPr>
          <w:rFonts w:ascii="Arial" w:eastAsia="Times New Roman" w:hAnsi="Arial" w:cs="Arial"/>
          <w:sz w:val="24"/>
          <w:szCs w:val="24"/>
          <w:lang w:eastAsia="en-IN"/>
        </w:rPr>
        <w:t> and may also be written as </w:t>
      </w:r>
      <w:r w:rsidRPr="00C65D34">
        <w:rPr>
          <w:rFonts w:ascii="Arial" w:eastAsia="Times New Roman" w:hAnsi="Arial" w:cs="Arial"/>
          <w:b/>
          <w:bCs/>
          <w:sz w:val="24"/>
          <w:szCs w:val="24"/>
          <w:bdr w:val="none" w:sz="0" w:space="0" w:color="auto" w:frame="1"/>
          <w:lang w:eastAsia="en-IN"/>
        </w:rPr>
        <w:t>“Java RTE.”</w:t>
      </w:r>
      <w:r w:rsidRPr="00C65D34">
        <w:rPr>
          <w:rFonts w:ascii="Arial" w:eastAsia="Times New Roman" w:hAnsi="Arial" w:cs="Arial"/>
          <w:sz w:val="24"/>
          <w:szCs w:val="24"/>
          <w:lang w:eastAsia="en-IN"/>
        </w:rPr>
        <w:t> The Java Runtime Environment provides the minimum requirements for executing a Java application; it consists of the </w:t>
      </w:r>
      <w:r w:rsidRPr="00C65D34">
        <w:rPr>
          <w:rFonts w:ascii="Arial" w:eastAsia="Times New Roman" w:hAnsi="Arial" w:cs="Arial"/>
          <w:i/>
          <w:iCs/>
          <w:sz w:val="24"/>
          <w:szCs w:val="24"/>
          <w:bdr w:val="none" w:sz="0" w:space="0" w:color="auto" w:frame="1"/>
          <w:lang w:eastAsia="en-IN"/>
        </w:rPr>
        <w:t>Java Virtual Machine (JVM), core classes</w:t>
      </w:r>
      <w:r w:rsidRPr="00C65D34">
        <w:rPr>
          <w:rFonts w:ascii="Arial" w:eastAsia="Times New Roman" w:hAnsi="Arial" w:cs="Arial"/>
          <w:sz w:val="24"/>
          <w:szCs w:val="24"/>
          <w:lang w:eastAsia="en-IN"/>
        </w:rPr>
        <w:t>, and </w:t>
      </w:r>
      <w:r w:rsidRPr="00C65D34">
        <w:rPr>
          <w:rFonts w:ascii="Arial" w:eastAsia="Times New Roman" w:hAnsi="Arial" w:cs="Arial"/>
          <w:i/>
          <w:iCs/>
          <w:sz w:val="24"/>
          <w:szCs w:val="24"/>
          <w:bdr w:val="none" w:sz="0" w:space="0" w:color="auto" w:frame="1"/>
          <w:lang w:eastAsia="en-IN"/>
        </w:rPr>
        <w:t>supporting files</w:t>
      </w:r>
      <w:r w:rsidRPr="00C65D34">
        <w:rPr>
          <w:rFonts w:ascii="Arial" w:eastAsia="Times New Roman" w:hAnsi="Arial" w:cs="Arial"/>
          <w:sz w:val="24"/>
          <w:szCs w:val="24"/>
          <w:lang w:eastAsia="en-IN"/>
        </w:rPr>
        <w:t>.</w:t>
      </w:r>
    </w:p>
    <w:p w:rsidR="001D1063" w:rsidRDefault="001D1063" w:rsidP="001D1063">
      <w:pPr>
        <w:shd w:val="clear" w:color="auto" w:fill="FFFFFF"/>
        <w:spacing w:after="0" w:line="240" w:lineRule="auto"/>
        <w:textAlignment w:val="baseline"/>
        <w:rPr>
          <w:rFonts w:ascii="Arial" w:eastAsia="Times New Roman" w:hAnsi="Arial" w:cs="Arial"/>
          <w:sz w:val="24"/>
          <w:szCs w:val="24"/>
          <w:lang w:eastAsia="en-IN"/>
        </w:rPr>
      </w:pPr>
    </w:p>
    <w:p w:rsidR="00AC1442" w:rsidRPr="00AC1442" w:rsidRDefault="00AC1442" w:rsidP="00AC1442">
      <w:pPr>
        <w:shd w:val="clear" w:color="auto" w:fill="FFFFFF"/>
        <w:spacing w:after="0" w:line="240" w:lineRule="auto"/>
        <w:textAlignment w:val="baseline"/>
        <w:rPr>
          <w:rFonts w:ascii="Arial" w:eastAsia="Times New Roman" w:hAnsi="Arial" w:cs="Arial"/>
          <w:b/>
          <w:sz w:val="24"/>
          <w:szCs w:val="24"/>
          <w:lang w:eastAsia="en-IN"/>
        </w:rPr>
      </w:pPr>
      <w:r>
        <w:rPr>
          <w:rFonts w:ascii="Arial" w:eastAsia="Times New Roman" w:hAnsi="Arial" w:cs="Arial"/>
          <w:sz w:val="24"/>
          <w:szCs w:val="24"/>
          <w:lang w:eastAsia="en-IN"/>
        </w:rPr>
        <w:t xml:space="preserve">                                            </w:t>
      </w:r>
      <w:r w:rsidRPr="00AC1442">
        <w:rPr>
          <w:rFonts w:ascii="Arial" w:eastAsia="Times New Roman" w:hAnsi="Arial" w:cs="Arial"/>
          <w:b/>
          <w:sz w:val="24"/>
          <w:szCs w:val="24"/>
          <w:lang w:eastAsia="en-IN"/>
        </w:rPr>
        <w:t>JAVA VIRTUAL MACHINE</w:t>
      </w:r>
    </w:p>
    <w:p w:rsidR="00AC1442" w:rsidRPr="00AC1442" w:rsidRDefault="00AC1442" w:rsidP="00AC1442">
      <w:pPr>
        <w:shd w:val="clear" w:color="auto" w:fill="FFFFFF"/>
        <w:spacing w:after="0" w:line="240" w:lineRule="auto"/>
        <w:textAlignment w:val="baseline"/>
        <w:rPr>
          <w:rFonts w:ascii="Arial" w:eastAsia="Times New Roman" w:hAnsi="Arial" w:cs="Arial"/>
          <w:sz w:val="24"/>
          <w:szCs w:val="24"/>
          <w:lang w:eastAsia="en-IN"/>
        </w:rPr>
      </w:pPr>
    </w:p>
    <w:p w:rsidR="00AC1442" w:rsidRPr="00AC1442" w:rsidRDefault="00AC1442" w:rsidP="00AC1442">
      <w:pPr>
        <w:shd w:val="clear" w:color="auto" w:fill="FFFFFF"/>
        <w:spacing w:after="0" w:line="240" w:lineRule="auto"/>
        <w:textAlignment w:val="baseline"/>
        <w:rPr>
          <w:rFonts w:ascii="Arial" w:eastAsia="Times New Roman" w:hAnsi="Arial" w:cs="Arial"/>
          <w:sz w:val="24"/>
          <w:szCs w:val="24"/>
          <w:lang w:eastAsia="en-IN"/>
        </w:rPr>
      </w:pPr>
      <w:r w:rsidRPr="00AC1442">
        <w:rPr>
          <w:rFonts w:ascii="Arial" w:eastAsia="Times New Roman" w:hAnsi="Arial" w:cs="Arial"/>
          <w:sz w:val="24"/>
          <w:szCs w:val="24"/>
          <w:lang w:eastAsia="en-IN"/>
        </w:rPr>
        <w:t>It is:</w:t>
      </w:r>
    </w:p>
    <w:p w:rsidR="00AC1442" w:rsidRPr="00AC1442" w:rsidRDefault="00AC1442" w:rsidP="00AC1442">
      <w:pPr>
        <w:shd w:val="clear" w:color="auto" w:fill="FFFFFF"/>
        <w:spacing w:after="0" w:line="240" w:lineRule="auto"/>
        <w:textAlignment w:val="baseline"/>
        <w:rPr>
          <w:rFonts w:ascii="Arial" w:eastAsia="Times New Roman" w:hAnsi="Arial" w:cs="Arial"/>
          <w:sz w:val="24"/>
          <w:szCs w:val="24"/>
          <w:lang w:eastAsia="en-IN"/>
        </w:rPr>
      </w:pPr>
      <w:r w:rsidRPr="00AC1442">
        <w:rPr>
          <w:rFonts w:ascii="Arial" w:eastAsia="Times New Roman" w:hAnsi="Arial" w:cs="Arial"/>
          <w:sz w:val="24"/>
          <w:szCs w:val="24"/>
          <w:lang w:eastAsia="en-IN"/>
        </w:rPr>
        <w:t>•</w:t>
      </w:r>
      <w:r w:rsidRPr="00AC1442">
        <w:rPr>
          <w:rFonts w:ascii="Arial" w:eastAsia="Times New Roman" w:hAnsi="Arial" w:cs="Arial"/>
          <w:sz w:val="24"/>
          <w:szCs w:val="24"/>
          <w:lang w:eastAsia="en-IN"/>
        </w:rPr>
        <w:tab/>
        <w:t>A specification where working of Java Virtual Machine is specified. But implementation provider is independent to choose the algorithm. Its implementation has been provided by Sun and other companies.</w:t>
      </w:r>
    </w:p>
    <w:p w:rsidR="00AC1442" w:rsidRPr="00AC1442" w:rsidRDefault="00AC1442" w:rsidP="00AC1442">
      <w:pPr>
        <w:shd w:val="clear" w:color="auto" w:fill="FFFFFF"/>
        <w:spacing w:after="0" w:line="240" w:lineRule="auto"/>
        <w:textAlignment w:val="baseline"/>
        <w:rPr>
          <w:rFonts w:ascii="Arial" w:eastAsia="Times New Roman" w:hAnsi="Arial" w:cs="Arial"/>
          <w:sz w:val="24"/>
          <w:szCs w:val="24"/>
          <w:lang w:eastAsia="en-IN"/>
        </w:rPr>
      </w:pPr>
      <w:r w:rsidRPr="00AC1442">
        <w:rPr>
          <w:rFonts w:ascii="Arial" w:eastAsia="Times New Roman" w:hAnsi="Arial" w:cs="Arial"/>
          <w:sz w:val="24"/>
          <w:szCs w:val="24"/>
          <w:lang w:eastAsia="en-IN"/>
        </w:rPr>
        <w:t>•</w:t>
      </w:r>
      <w:r w:rsidRPr="00AC1442">
        <w:rPr>
          <w:rFonts w:ascii="Arial" w:eastAsia="Times New Roman" w:hAnsi="Arial" w:cs="Arial"/>
          <w:sz w:val="24"/>
          <w:szCs w:val="24"/>
          <w:lang w:eastAsia="en-IN"/>
        </w:rPr>
        <w:tab/>
        <w:t>An implementation is a computer program that meets the requirements of the JVM specification</w:t>
      </w:r>
    </w:p>
    <w:p w:rsidR="00AC1442" w:rsidRDefault="00AC1442" w:rsidP="00AC1442">
      <w:pPr>
        <w:shd w:val="clear" w:color="auto" w:fill="FFFFFF"/>
        <w:spacing w:after="0" w:line="240" w:lineRule="auto"/>
        <w:textAlignment w:val="baseline"/>
        <w:rPr>
          <w:rFonts w:ascii="Arial" w:eastAsia="Times New Roman" w:hAnsi="Arial" w:cs="Arial"/>
          <w:sz w:val="24"/>
          <w:szCs w:val="24"/>
          <w:lang w:eastAsia="en-IN"/>
        </w:rPr>
      </w:pPr>
      <w:r w:rsidRPr="00AC1442">
        <w:rPr>
          <w:rFonts w:ascii="Arial" w:eastAsia="Times New Roman" w:hAnsi="Arial" w:cs="Arial"/>
          <w:sz w:val="24"/>
          <w:szCs w:val="24"/>
          <w:lang w:eastAsia="en-IN"/>
        </w:rPr>
        <w:t>•</w:t>
      </w:r>
      <w:r w:rsidRPr="00AC1442">
        <w:rPr>
          <w:rFonts w:ascii="Arial" w:eastAsia="Times New Roman" w:hAnsi="Arial" w:cs="Arial"/>
          <w:sz w:val="24"/>
          <w:szCs w:val="24"/>
          <w:lang w:eastAsia="en-IN"/>
        </w:rPr>
        <w:tab/>
        <w:t>Runtime Instance Whenever you write java command on the command prompt to run the java class, an instance of JVM is created.</w:t>
      </w:r>
    </w:p>
    <w:p w:rsidR="00BB673B" w:rsidRDefault="00BB673B" w:rsidP="00AC1442">
      <w:pPr>
        <w:shd w:val="clear" w:color="auto" w:fill="FFFFFF"/>
        <w:spacing w:after="0" w:line="240" w:lineRule="auto"/>
        <w:textAlignment w:val="baseline"/>
        <w:rPr>
          <w:rFonts w:ascii="Arial" w:eastAsia="Times New Roman" w:hAnsi="Arial" w:cs="Arial"/>
          <w:sz w:val="24"/>
          <w:szCs w:val="24"/>
          <w:lang w:eastAsia="en-IN"/>
        </w:rPr>
      </w:pPr>
    </w:p>
    <w:p w:rsidR="00BB673B" w:rsidRDefault="00BB673B" w:rsidP="00AC1442">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14:anchorId="131E9C57" wp14:editId="18606749">
            <wp:extent cx="4314825" cy="4200525"/>
            <wp:effectExtent l="0" t="0" r="9525" b="9525"/>
            <wp:docPr id="5" name="Picture 5"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4200525"/>
                    </a:xfrm>
                    <a:prstGeom prst="rect">
                      <a:avLst/>
                    </a:prstGeom>
                    <a:noFill/>
                    <a:ln>
                      <a:noFill/>
                    </a:ln>
                  </pic:spPr>
                </pic:pic>
              </a:graphicData>
            </a:graphic>
          </wp:inline>
        </w:drawing>
      </w:r>
    </w:p>
    <w:p w:rsidR="00BB673B" w:rsidRDefault="00BB673B" w:rsidP="00AC1442">
      <w:pPr>
        <w:shd w:val="clear" w:color="auto" w:fill="FFFFFF"/>
        <w:spacing w:after="0" w:line="240" w:lineRule="auto"/>
        <w:textAlignment w:val="baseline"/>
        <w:rPr>
          <w:rFonts w:ascii="Arial" w:eastAsia="Times New Roman" w:hAnsi="Arial" w:cs="Arial"/>
          <w:sz w:val="24"/>
          <w:szCs w:val="24"/>
          <w:lang w:eastAsia="en-IN"/>
        </w:rPr>
      </w:pP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 xml:space="preserve">JDK – Java Development Kit (in short JDK) is Kit which provides the environment to develop and </w:t>
      </w:r>
      <w:proofErr w:type="gramStart"/>
      <w:r w:rsidRPr="006C4D20">
        <w:rPr>
          <w:rFonts w:ascii="Arial" w:eastAsia="Times New Roman" w:hAnsi="Arial" w:cs="Arial"/>
          <w:sz w:val="24"/>
          <w:szCs w:val="24"/>
          <w:lang w:eastAsia="en-IN"/>
        </w:rPr>
        <w:t>execute(</w:t>
      </w:r>
      <w:proofErr w:type="gramEnd"/>
      <w:r w:rsidRPr="006C4D20">
        <w:rPr>
          <w:rFonts w:ascii="Arial" w:eastAsia="Times New Roman" w:hAnsi="Arial" w:cs="Arial"/>
          <w:sz w:val="24"/>
          <w:szCs w:val="24"/>
          <w:lang w:eastAsia="en-IN"/>
        </w:rPr>
        <w:t xml:space="preserve">run) the Java program. JDK is a </w:t>
      </w:r>
      <w:proofErr w:type="gramStart"/>
      <w:r w:rsidRPr="006C4D20">
        <w:rPr>
          <w:rFonts w:ascii="Arial" w:eastAsia="Times New Roman" w:hAnsi="Arial" w:cs="Arial"/>
          <w:sz w:val="24"/>
          <w:szCs w:val="24"/>
          <w:lang w:eastAsia="en-IN"/>
        </w:rPr>
        <w:t>kit(</w:t>
      </w:r>
      <w:proofErr w:type="gramEnd"/>
      <w:r w:rsidRPr="006C4D20">
        <w:rPr>
          <w:rFonts w:ascii="Arial" w:eastAsia="Times New Roman" w:hAnsi="Arial" w:cs="Arial"/>
          <w:sz w:val="24"/>
          <w:szCs w:val="24"/>
          <w:lang w:eastAsia="en-IN"/>
        </w:rPr>
        <w:t>or package) which includes two things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1.</w:t>
      </w:r>
      <w:r w:rsidRPr="006C4D20">
        <w:rPr>
          <w:rFonts w:ascii="Arial" w:eastAsia="Times New Roman" w:hAnsi="Arial" w:cs="Arial"/>
          <w:sz w:val="24"/>
          <w:szCs w:val="24"/>
          <w:lang w:eastAsia="en-IN"/>
        </w:rPr>
        <w:tab/>
        <w:t xml:space="preserve">Development </w:t>
      </w:r>
      <w:proofErr w:type="gramStart"/>
      <w:r w:rsidRPr="006C4D20">
        <w:rPr>
          <w:rFonts w:ascii="Arial" w:eastAsia="Times New Roman" w:hAnsi="Arial" w:cs="Arial"/>
          <w:sz w:val="24"/>
          <w:szCs w:val="24"/>
          <w:lang w:eastAsia="en-IN"/>
        </w:rPr>
        <w:t>Tools(</w:t>
      </w:r>
      <w:proofErr w:type="gramEnd"/>
      <w:r w:rsidRPr="006C4D20">
        <w:rPr>
          <w:rFonts w:ascii="Arial" w:eastAsia="Times New Roman" w:hAnsi="Arial" w:cs="Arial"/>
          <w:sz w:val="24"/>
          <w:szCs w:val="24"/>
          <w:lang w:eastAsia="en-IN"/>
        </w:rPr>
        <w:t>to provide an environment to develop your java programs)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2.</w:t>
      </w:r>
      <w:r w:rsidRPr="006C4D20">
        <w:rPr>
          <w:rFonts w:ascii="Arial" w:eastAsia="Times New Roman" w:hAnsi="Arial" w:cs="Arial"/>
          <w:sz w:val="24"/>
          <w:szCs w:val="24"/>
          <w:lang w:eastAsia="en-IN"/>
        </w:rPr>
        <w:tab/>
        <w:t>JRE (to execute your java program).</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proofErr w:type="gramStart"/>
      <w:r w:rsidRPr="006C4D20">
        <w:rPr>
          <w:rFonts w:ascii="Arial" w:eastAsia="Times New Roman" w:hAnsi="Arial" w:cs="Arial"/>
          <w:sz w:val="24"/>
          <w:szCs w:val="24"/>
          <w:lang w:eastAsia="en-IN"/>
        </w:rPr>
        <w:t>Note :</w:t>
      </w:r>
      <w:proofErr w:type="gramEnd"/>
      <w:r w:rsidRPr="006C4D20">
        <w:rPr>
          <w:rFonts w:ascii="Arial" w:eastAsia="Times New Roman" w:hAnsi="Arial" w:cs="Arial"/>
          <w:sz w:val="24"/>
          <w:szCs w:val="24"/>
          <w:lang w:eastAsia="en-IN"/>
        </w:rPr>
        <w:t xml:space="preserve"> JDK is only used by Java Developers.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 xml:space="preserve">JRE – Java Runtime Environment (to say JRE) is an installation package which provides environment to only </w:t>
      </w:r>
      <w:proofErr w:type="gramStart"/>
      <w:r w:rsidRPr="006C4D20">
        <w:rPr>
          <w:rFonts w:ascii="Arial" w:eastAsia="Times New Roman" w:hAnsi="Arial" w:cs="Arial"/>
          <w:sz w:val="24"/>
          <w:szCs w:val="24"/>
          <w:lang w:eastAsia="en-IN"/>
        </w:rPr>
        <w:t>run(</w:t>
      </w:r>
      <w:proofErr w:type="gramEnd"/>
      <w:r w:rsidRPr="006C4D20">
        <w:rPr>
          <w:rFonts w:ascii="Arial" w:eastAsia="Times New Roman" w:hAnsi="Arial" w:cs="Arial"/>
          <w:sz w:val="24"/>
          <w:szCs w:val="24"/>
          <w:lang w:eastAsia="en-IN"/>
        </w:rPr>
        <w:t>not develop) the java program(or application)onto your machine. JRE is only used by them who only wants to run the Java Programs i.e. end users of your system.</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 xml:space="preserve">JVM – Java Virtual </w:t>
      </w:r>
      <w:proofErr w:type="gramStart"/>
      <w:r w:rsidRPr="006C4D20">
        <w:rPr>
          <w:rFonts w:ascii="Arial" w:eastAsia="Times New Roman" w:hAnsi="Arial" w:cs="Arial"/>
          <w:sz w:val="24"/>
          <w:szCs w:val="24"/>
          <w:lang w:eastAsia="en-IN"/>
        </w:rPr>
        <w:t>machine(</w:t>
      </w:r>
      <w:proofErr w:type="gramEnd"/>
      <w:r w:rsidRPr="006C4D20">
        <w:rPr>
          <w:rFonts w:ascii="Arial" w:eastAsia="Times New Roman" w:hAnsi="Arial" w:cs="Arial"/>
          <w:sz w:val="24"/>
          <w:szCs w:val="24"/>
          <w:lang w:eastAsia="en-IN"/>
        </w:rPr>
        <w:t>JVM) is a very important part of both JDK and JRE because it is contained or inbuilt in both. Whatever Java program you run using JRE or JDK goes into JVM and JVM is responsible for executing the java program line by line hence it is also known as interpreter.</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How does JRE and JDK works?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What does JRE consists of?</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JRE consists of the following components: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Deployment technologies, including deployment, Java Web Start and Java Plug-in.</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User interface toolkits, including Abstract Window Toolkit (AWT), Swing, Java 2D, Accessibility, Image I/O, Print Service, Sound, drag and drop (</w:t>
      </w:r>
      <w:proofErr w:type="spellStart"/>
      <w:r w:rsidRPr="006C4D20">
        <w:rPr>
          <w:rFonts w:ascii="Arial" w:eastAsia="Times New Roman" w:hAnsi="Arial" w:cs="Arial"/>
          <w:sz w:val="24"/>
          <w:szCs w:val="24"/>
          <w:lang w:eastAsia="en-IN"/>
        </w:rPr>
        <w:t>DnD</w:t>
      </w:r>
      <w:proofErr w:type="spellEnd"/>
      <w:r w:rsidRPr="006C4D20">
        <w:rPr>
          <w:rFonts w:ascii="Arial" w:eastAsia="Times New Roman" w:hAnsi="Arial" w:cs="Arial"/>
          <w:sz w:val="24"/>
          <w:szCs w:val="24"/>
          <w:lang w:eastAsia="en-IN"/>
        </w:rPr>
        <w:t>) and input methods.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lastRenderedPageBreak/>
        <w:t>•</w:t>
      </w:r>
      <w:r w:rsidRPr="006C4D20">
        <w:rPr>
          <w:rFonts w:ascii="Arial" w:eastAsia="Times New Roman" w:hAnsi="Arial" w:cs="Arial"/>
          <w:sz w:val="24"/>
          <w:szCs w:val="24"/>
          <w:lang w:eastAsia="en-IN"/>
        </w:rPr>
        <w:tab/>
        <w:t>Integration libraries, including Interface Definition Language (IDL), Java Database Connectivity (JDBC), Java Naming and Directory Interface (JNDI), Remote Method Invocation (RMI), Remote Method Invocation Over Internet Inter-Orb Protocol (RMI-IIOP) and scripting.</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Other base libraries, including international support, input/output (I/O), extension mechanism, Beans, Java Management Extensions (JMX), Java Native Interface (JNI), Math, Networking, Override Mechanism, Security, Serialization and Java for XML Processing (XML JAXP).</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 xml:space="preserve">Lang and </w:t>
      </w:r>
      <w:proofErr w:type="spellStart"/>
      <w:r w:rsidRPr="006C4D20">
        <w:rPr>
          <w:rFonts w:ascii="Arial" w:eastAsia="Times New Roman" w:hAnsi="Arial" w:cs="Arial"/>
          <w:sz w:val="24"/>
          <w:szCs w:val="24"/>
          <w:lang w:eastAsia="en-IN"/>
        </w:rPr>
        <w:t>util</w:t>
      </w:r>
      <w:proofErr w:type="spellEnd"/>
      <w:r w:rsidRPr="006C4D20">
        <w:rPr>
          <w:rFonts w:ascii="Arial" w:eastAsia="Times New Roman" w:hAnsi="Arial" w:cs="Arial"/>
          <w:sz w:val="24"/>
          <w:szCs w:val="24"/>
          <w:lang w:eastAsia="en-IN"/>
        </w:rPr>
        <w:t xml:space="preserve"> base libraries, including </w:t>
      </w:r>
      <w:proofErr w:type="spellStart"/>
      <w:proofErr w:type="gramStart"/>
      <w:r w:rsidRPr="006C4D20">
        <w:rPr>
          <w:rFonts w:ascii="Arial" w:eastAsia="Times New Roman" w:hAnsi="Arial" w:cs="Arial"/>
          <w:sz w:val="24"/>
          <w:szCs w:val="24"/>
          <w:lang w:eastAsia="en-IN"/>
        </w:rPr>
        <w:t>lang</w:t>
      </w:r>
      <w:proofErr w:type="spellEnd"/>
      <w:proofErr w:type="gramEnd"/>
      <w:r w:rsidRPr="006C4D20">
        <w:rPr>
          <w:rFonts w:ascii="Arial" w:eastAsia="Times New Roman" w:hAnsi="Arial" w:cs="Arial"/>
          <w:sz w:val="24"/>
          <w:szCs w:val="24"/>
          <w:lang w:eastAsia="en-IN"/>
        </w:rPr>
        <w:t xml:space="preserve"> and </w:t>
      </w:r>
      <w:proofErr w:type="spellStart"/>
      <w:r w:rsidRPr="006C4D20">
        <w:rPr>
          <w:rFonts w:ascii="Arial" w:eastAsia="Times New Roman" w:hAnsi="Arial" w:cs="Arial"/>
          <w:sz w:val="24"/>
          <w:szCs w:val="24"/>
          <w:lang w:eastAsia="en-IN"/>
        </w:rPr>
        <w:t>util</w:t>
      </w:r>
      <w:proofErr w:type="spellEnd"/>
      <w:r w:rsidRPr="006C4D20">
        <w:rPr>
          <w:rFonts w:ascii="Arial" w:eastAsia="Times New Roman" w:hAnsi="Arial" w:cs="Arial"/>
          <w:sz w:val="24"/>
          <w:szCs w:val="24"/>
          <w:lang w:eastAsia="en-IN"/>
        </w:rPr>
        <w:t>, management, versioning, zip, instrument, reflection, Collections, Concurrency Utilities, Java Archive (JAR), Logging, Preferences API, Ref Objects and Regular Expressions.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w:t>
      </w:r>
      <w:r w:rsidRPr="006C4D20">
        <w:rPr>
          <w:rFonts w:ascii="Arial" w:eastAsia="Times New Roman" w:hAnsi="Arial" w:cs="Arial"/>
          <w:sz w:val="24"/>
          <w:szCs w:val="24"/>
          <w:lang w:eastAsia="en-IN"/>
        </w:rPr>
        <w:tab/>
        <w:t xml:space="preserve">Java Virtual Machine (JVM), including Java </w:t>
      </w:r>
      <w:proofErr w:type="spellStart"/>
      <w:r w:rsidRPr="006C4D20">
        <w:rPr>
          <w:rFonts w:ascii="Arial" w:eastAsia="Times New Roman" w:hAnsi="Arial" w:cs="Arial"/>
          <w:sz w:val="24"/>
          <w:szCs w:val="24"/>
          <w:lang w:eastAsia="en-IN"/>
        </w:rPr>
        <w:t>HotSpot</w:t>
      </w:r>
      <w:proofErr w:type="spellEnd"/>
      <w:r w:rsidRPr="006C4D20">
        <w:rPr>
          <w:rFonts w:ascii="Arial" w:eastAsia="Times New Roman" w:hAnsi="Arial" w:cs="Arial"/>
          <w:sz w:val="24"/>
          <w:szCs w:val="24"/>
          <w:lang w:eastAsia="en-IN"/>
        </w:rPr>
        <w:t xml:space="preserve"> Client and Server Virtual Machines.</w:t>
      </w:r>
    </w:p>
    <w:p w:rsidR="006C4D20" w:rsidRPr="006C4D20"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How does JRE works?</w:t>
      </w:r>
    </w:p>
    <w:p w:rsidR="00BB673B" w:rsidRDefault="006C4D20" w:rsidP="006C4D20">
      <w:pPr>
        <w:shd w:val="clear" w:color="auto" w:fill="FFFFFF"/>
        <w:spacing w:after="0" w:line="240" w:lineRule="auto"/>
        <w:textAlignment w:val="baseline"/>
        <w:rPr>
          <w:rFonts w:ascii="Arial" w:eastAsia="Times New Roman" w:hAnsi="Arial" w:cs="Arial"/>
          <w:sz w:val="24"/>
          <w:szCs w:val="24"/>
          <w:lang w:eastAsia="en-IN"/>
        </w:rPr>
      </w:pPr>
      <w:r w:rsidRPr="006C4D20">
        <w:rPr>
          <w:rFonts w:ascii="Arial" w:eastAsia="Times New Roman" w:hAnsi="Arial" w:cs="Arial"/>
          <w:sz w:val="24"/>
          <w:szCs w:val="24"/>
          <w:lang w:eastAsia="en-IN"/>
        </w:rPr>
        <w:t>To understand how the JRE works let us consider a Java source file saved as Example.java. The file is compiled into a set of Byte Code that is stored in a “.class” file. Here it will be “</w:t>
      </w:r>
      <w:proofErr w:type="spellStart"/>
      <w:r w:rsidRPr="006C4D20">
        <w:rPr>
          <w:rFonts w:ascii="Arial" w:eastAsia="Times New Roman" w:hAnsi="Arial" w:cs="Arial"/>
          <w:sz w:val="24"/>
          <w:szCs w:val="24"/>
          <w:lang w:eastAsia="en-IN"/>
        </w:rPr>
        <w:t>Example.class</w:t>
      </w:r>
      <w:proofErr w:type="spellEnd"/>
      <w:r w:rsidRPr="006C4D20">
        <w:rPr>
          <w:rFonts w:ascii="Arial" w:eastAsia="Times New Roman" w:hAnsi="Arial" w:cs="Arial"/>
          <w:sz w:val="24"/>
          <w:szCs w:val="24"/>
          <w:lang w:eastAsia="en-IN"/>
        </w:rPr>
        <w:t>“.</w:t>
      </w:r>
    </w:p>
    <w:p w:rsidR="00BB673B" w:rsidRDefault="00BB673B" w:rsidP="00AC1442">
      <w:pPr>
        <w:shd w:val="clear" w:color="auto" w:fill="FFFFFF"/>
        <w:spacing w:after="0" w:line="240" w:lineRule="auto"/>
        <w:textAlignment w:val="baseline"/>
        <w:rPr>
          <w:rFonts w:ascii="Arial" w:eastAsia="Times New Roman" w:hAnsi="Arial" w:cs="Arial"/>
          <w:sz w:val="24"/>
          <w:szCs w:val="24"/>
          <w:lang w:eastAsia="en-IN"/>
        </w:rPr>
      </w:pPr>
    </w:p>
    <w:p w:rsidR="001D1063" w:rsidRDefault="001D1063" w:rsidP="001D1063">
      <w:pPr>
        <w:shd w:val="clear" w:color="auto" w:fill="FFFFFF"/>
        <w:spacing w:after="0" w:line="240" w:lineRule="auto"/>
        <w:textAlignment w:val="baseline"/>
        <w:rPr>
          <w:rFonts w:ascii="Arial" w:eastAsia="Times New Roman" w:hAnsi="Arial" w:cs="Arial"/>
          <w:sz w:val="24"/>
          <w:szCs w:val="24"/>
          <w:lang w:eastAsia="en-IN"/>
        </w:rPr>
      </w:pPr>
    </w:p>
    <w:p w:rsidR="006C4D20" w:rsidRPr="00C65D34" w:rsidRDefault="006C4D20" w:rsidP="006C4D20">
      <w:pPr>
        <w:shd w:val="clear" w:color="auto" w:fill="FFFFFF"/>
        <w:spacing w:after="150" w:line="240" w:lineRule="auto"/>
        <w:textAlignment w:val="baseline"/>
        <w:rPr>
          <w:rFonts w:ascii="Arial" w:eastAsia="Times New Roman" w:hAnsi="Arial" w:cs="Arial"/>
          <w:sz w:val="24"/>
          <w:szCs w:val="24"/>
          <w:lang w:eastAsia="en-IN"/>
        </w:rPr>
      </w:pPr>
    </w:p>
    <w:p w:rsidR="006C4D20" w:rsidRDefault="00C65D34" w:rsidP="006C4D20">
      <w:pPr>
        <w:shd w:val="clear" w:color="auto" w:fill="FFFFFF"/>
        <w:spacing w:after="0" w:line="240" w:lineRule="auto"/>
        <w:textAlignment w:val="baseline"/>
      </w:pPr>
      <w:ins w:id="0" w:author="Unknown">
        <w:r w:rsidRPr="00C65D34">
          <w:rPr>
            <w:rFonts w:ascii="Arial" w:eastAsia="Times New Roman" w:hAnsi="Arial" w:cs="Arial"/>
            <w:sz w:val="24"/>
            <w:szCs w:val="24"/>
            <w:lang w:eastAsia="en-IN"/>
          </w:rPr>
          <w:br/>
        </w:r>
      </w:ins>
      <w:r>
        <w:rPr>
          <w:rFonts w:ascii="Arial" w:eastAsia="Times New Roman" w:hAnsi="Arial" w:cs="Arial"/>
          <w:noProof/>
          <w:sz w:val="24"/>
          <w:szCs w:val="24"/>
          <w:lang w:eastAsia="en-IN"/>
        </w:rPr>
        <w:drawing>
          <wp:inline distT="0" distB="0" distL="0" distR="0" wp14:anchorId="55477410" wp14:editId="313C6168">
            <wp:extent cx="2219325" cy="2657475"/>
            <wp:effectExtent l="0" t="0" r="9525" b="9525"/>
            <wp:docPr id="4" name="Picture 4"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 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2657475"/>
                    </a:xfrm>
                    <a:prstGeom prst="rect">
                      <a:avLst/>
                    </a:prstGeom>
                    <a:noFill/>
                    <a:ln>
                      <a:noFill/>
                    </a:ln>
                  </pic:spPr>
                </pic:pic>
              </a:graphicData>
            </a:graphic>
          </wp:inline>
        </w:drawing>
      </w:r>
    </w:p>
    <w:p w:rsidR="006C4D20" w:rsidRDefault="00C65D34" w:rsidP="006C4D20">
      <w:pPr>
        <w:shd w:val="clear" w:color="auto" w:fill="FFFFFF"/>
        <w:spacing w:after="0" w:line="240" w:lineRule="auto"/>
        <w:textAlignment w:val="baseline"/>
      </w:pPr>
      <w:ins w:id="1" w:author="Unknown">
        <w:r w:rsidRPr="00C65D34">
          <w:rPr>
            <w:rFonts w:ascii="Arial" w:eastAsia="Times New Roman" w:hAnsi="Arial" w:cs="Arial"/>
            <w:sz w:val="24"/>
            <w:szCs w:val="24"/>
            <w:lang w:eastAsia="en-IN"/>
          </w:rPr>
          <w:br/>
        </w:r>
      </w:ins>
      <w:r w:rsidR="006C4D20">
        <w:t>The following diagram depicts what is done at compile time.</w:t>
      </w:r>
    </w:p>
    <w:p w:rsidR="006C4D20" w:rsidRDefault="006C4D20" w:rsidP="006C4D20">
      <w:pPr>
        <w:shd w:val="clear" w:color="auto" w:fill="FFFFFF"/>
        <w:spacing w:after="0" w:line="240" w:lineRule="auto"/>
        <w:textAlignment w:val="baseline"/>
      </w:pPr>
    </w:p>
    <w:p w:rsidR="006C4D20" w:rsidRDefault="006C4D20" w:rsidP="006C4D20">
      <w:pPr>
        <w:shd w:val="clear" w:color="auto" w:fill="FFFFFF"/>
        <w:spacing w:after="0" w:line="240" w:lineRule="auto"/>
        <w:textAlignment w:val="baseline"/>
      </w:pPr>
      <w:r>
        <w:t>The following actions occur at runtime.</w:t>
      </w:r>
    </w:p>
    <w:p w:rsidR="006C4D20" w:rsidRDefault="006C4D20" w:rsidP="006C4D20">
      <w:pPr>
        <w:shd w:val="clear" w:color="auto" w:fill="FFFFFF"/>
        <w:spacing w:after="0" w:line="240" w:lineRule="auto"/>
        <w:textAlignment w:val="baseline"/>
      </w:pPr>
      <w:r>
        <w:t>•</w:t>
      </w:r>
      <w:r>
        <w:tab/>
        <w:t>Class Loader</w:t>
      </w:r>
    </w:p>
    <w:p w:rsidR="006C4D20" w:rsidRDefault="006C4D20" w:rsidP="006C4D20">
      <w:pPr>
        <w:shd w:val="clear" w:color="auto" w:fill="FFFFFF"/>
        <w:spacing w:after="0" w:line="240" w:lineRule="auto"/>
        <w:textAlignment w:val="baseline"/>
      </w:pPr>
      <w: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6C4D20" w:rsidRDefault="006C4D20" w:rsidP="006C4D20">
      <w:pPr>
        <w:shd w:val="clear" w:color="auto" w:fill="FFFFFF"/>
        <w:spacing w:after="0" w:line="240" w:lineRule="auto"/>
        <w:textAlignment w:val="baseline"/>
      </w:pPr>
      <w:r>
        <w:t>•</w:t>
      </w:r>
      <w:r>
        <w:tab/>
        <w:t>Byte Code Verifier</w:t>
      </w:r>
    </w:p>
    <w:p w:rsidR="006C4D20" w:rsidRDefault="006C4D20" w:rsidP="006C4D20">
      <w:pPr>
        <w:shd w:val="clear" w:color="auto" w:fill="FFFFFF"/>
        <w:spacing w:after="0" w:line="240" w:lineRule="auto"/>
        <w:textAlignment w:val="baseline"/>
      </w:pPr>
      <w:r>
        <w:t>The JVM puts the code through the Byte Code Verifier that checks the format and checks for an illegal code. Illegal code, for example, is code that violates access rights on objects or violates the implementation of pointers.</w:t>
      </w:r>
    </w:p>
    <w:p w:rsidR="006C4D20" w:rsidRDefault="006C4D20" w:rsidP="006C4D20">
      <w:pPr>
        <w:shd w:val="clear" w:color="auto" w:fill="FFFFFF"/>
        <w:spacing w:after="0" w:line="240" w:lineRule="auto"/>
        <w:textAlignment w:val="baseline"/>
      </w:pPr>
      <w:r>
        <w:t>The Byte Code verifier ensures that the code adheres to the JVM specification and does not violate system integrity.</w:t>
      </w:r>
    </w:p>
    <w:p w:rsidR="0042603E" w:rsidRDefault="00C65D34" w:rsidP="0042603E">
      <w:pPr>
        <w:shd w:val="clear" w:color="auto" w:fill="FFFFFF"/>
        <w:spacing w:after="150" w:line="240" w:lineRule="auto"/>
        <w:textAlignment w:val="baseline"/>
      </w:pPr>
      <w:r>
        <w:rPr>
          <w:rFonts w:ascii="Arial" w:eastAsia="Times New Roman" w:hAnsi="Arial" w:cs="Arial"/>
          <w:noProof/>
          <w:sz w:val="24"/>
          <w:szCs w:val="24"/>
          <w:lang w:eastAsia="en-IN"/>
        </w:rPr>
        <w:lastRenderedPageBreak/>
        <w:drawing>
          <wp:inline distT="0" distB="0" distL="0" distR="0" wp14:anchorId="630F8EE6" wp14:editId="66EA048A">
            <wp:extent cx="1924050" cy="4495800"/>
            <wp:effectExtent l="0" t="0" r="0" b="0"/>
            <wp:docPr id="3" name="Picture 3"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4495800"/>
                    </a:xfrm>
                    <a:prstGeom prst="rect">
                      <a:avLst/>
                    </a:prstGeom>
                    <a:noFill/>
                    <a:ln>
                      <a:noFill/>
                    </a:ln>
                  </pic:spPr>
                </pic:pic>
              </a:graphicData>
            </a:graphic>
          </wp:inline>
        </w:drawing>
      </w:r>
    </w:p>
    <w:p w:rsidR="0042603E" w:rsidRP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r w:rsidRPr="0042603E">
        <w:t xml:space="preserve"> </w:t>
      </w:r>
      <w:r w:rsidRPr="0042603E">
        <w:rPr>
          <w:rFonts w:ascii="Arial" w:eastAsia="Times New Roman" w:hAnsi="Arial" w:cs="Arial"/>
          <w:sz w:val="24"/>
          <w:szCs w:val="24"/>
          <w:lang w:eastAsia="en-IN"/>
        </w:rPr>
        <w:t>•</w:t>
      </w:r>
      <w:r w:rsidRPr="0042603E">
        <w:rPr>
          <w:rFonts w:ascii="Arial" w:eastAsia="Times New Roman" w:hAnsi="Arial" w:cs="Arial"/>
          <w:sz w:val="24"/>
          <w:szCs w:val="24"/>
          <w:lang w:eastAsia="en-IN"/>
        </w:rPr>
        <w:tab/>
      </w:r>
      <w:proofErr w:type="spellStart"/>
      <w:r w:rsidRPr="0042603E">
        <w:rPr>
          <w:rFonts w:ascii="Arial" w:eastAsia="Times New Roman" w:hAnsi="Arial" w:cs="Arial"/>
          <w:sz w:val="24"/>
          <w:szCs w:val="24"/>
          <w:lang w:eastAsia="en-IN"/>
        </w:rPr>
        <w:t>Intrepreter</w:t>
      </w:r>
      <w:proofErr w:type="spellEnd"/>
    </w:p>
    <w:p w:rsidR="0042603E" w:rsidRP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r w:rsidRPr="0042603E">
        <w:rPr>
          <w:rFonts w:ascii="Arial" w:eastAsia="Times New Roman" w:hAnsi="Arial" w:cs="Arial"/>
          <w:sz w:val="24"/>
          <w:szCs w:val="24"/>
          <w:lang w:eastAsia="en-IN"/>
        </w:rPr>
        <w:t>At runtime the Byte Code is loaded, checked and run by the interpreter. The interpreter has the following two functions:</w:t>
      </w:r>
    </w:p>
    <w:p w:rsidR="0042603E" w:rsidRP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r w:rsidRPr="0042603E">
        <w:rPr>
          <w:rFonts w:ascii="Arial" w:eastAsia="Times New Roman" w:hAnsi="Arial" w:cs="Arial"/>
          <w:sz w:val="24"/>
          <w:szCs w:val="24"/>
          <w:lang w:eastAsia="en-IN"/>
        </w:rPr>
        <w:t>•</w:t>
      </w:r>
      <w:r w:rsidRPr="0042603E">
        <w:rPr>
          <w:rFonts w:ascii="Arial" w:eastAsia="Times New Roman" w:hAnsi="Arial" w:cs="Arial"/>
          <w:sz w:val="24"/>
          <w:szCs w:val="24"/>
          <w:lang w:eastAsia="en-IN"/>
        </w:rPr>
        <w:tab/>
        <w:t>Execute the Byte Code</w:t>
      </w: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r w:rsidRPr="0042603E">
        <w:rPr>
          <w:rFonts w:ascii="Arial" w:eastAsia="Times New Roman" w:hAnsi="Arial" w:cs="Arial"/>
          <w:sz w:val="24"/>
          <w:szCs w:val="24"/>
          <w:lang w:eastAsia="en-IN"/>
        </w:rPr>
        <w:t>•</w:t>
      </w:r>
      <w:r w:rsidRPr="0042603E">
        <w:rPr>
          <w:rFonts w:ascii="Arial" w:eastAsia="Times New Roman" w:hAnsi="Arial" w:cs="Arial"/>
          <w:sz w:val="24"/>
          <w:szCs w:val="24"/>
          <w:lang w:eastAsia="en-IN"/>
        </w:rPr>
        <w:tab/>
        <w:t>Make appropriate calls to the underlying hardware</w:t>
      </w: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42603E" w:rsidRPr="0042603E" w:rsidRDefault="0042603E" w:rsidP="0042603E">
      <w:pPr>
        <w:shd w:val="clear" w:color="auto" w:fill="FFFFFF"/>
        <w:spacing w:after="150" w:line="240" w:lineRule="auto"/>
        <w:textAlignment w:val="baseline"/>
        <w:rPr>
          <w:rFonts w:ascii="Arial" w:eastAsia="Times New Roman" w:hAnsi="Arial" w:cs="Arial"/>
          <w:sz w:val="24"/>
          <w:szCs w:val="24"/>
          <w:lang w:eastAsia="en-IN"/>
        </w:rPr>
      </w:pPr>
    </w:p>
    <w:p w:rsidR="00C65D34" w:rsidRPr="00C65D34" w:rsidRDefault="0042603E" w:rsidP="0042603E">
      <w:pPr>
        <w:shd w:val="clear" w:color="auto" w:fill="FFFFFF"/>
        <w:spacing w:after="150" w:line="240" w:lineRule="auto"/>
        <w:textAlignment w:val="baseline"/>
        <w:rPr>
          <w:ins w:id="2" w:author="Unknown"/>
          <w:rFonts w:ascii="Arial" w:eastAsia="Times New Roman" w:hAnsi="Arial" w:cs="Arial"/>
          <w:sz w:val="24"/>
          <w:szCs w:val="24"/>
          <w:lang w:eastAsia="en-IN"/>
        </w:rPr>
      </w:pPr>
      <w:r w:rsidRPr="0042603E">
        <w:rPr>
          <w:rFonts w:ascii="Arial" w:eastAsia="Times New Roman" w:hAnsi="Arial" w:cs="Arial"/>
          <w:sz w:val="24"/>
          <w:szCs w:val="24"/>
          <w:lang w:eastAsia="en-IN"/>
        </w:rPr>
        <w:lastRenderedPageBreak/>
        <w:t>Both operations can be shown as:</w:t>
      </w:r>
    </w:p>
    <w:p w:rsidR="0042603E" w:rsidRDefault="00C65D34" w:rsidP="00C65D34">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924550" cy="4495800"/>
            <wp:effectExtent l="0" t="0" r="0" b="0"/>
            <wp:docPr id="2" name="Picture 2"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preter and runtim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4495800"/>
                    </a:xfrm>
                    <a:prstGeom prst="rect">
                      <a:avLst/>
                    </a:prstGeom>
                    <a:noFill/>
                    <a:ln>
                      <a:noFill/>
                    </a:ln>
                  </pic:spPr>
                </pic:pic>
              </a:graphicData>
            </a:graphic>
          </wp:inline>
        </w:drawing>
      </w:r>
      <w:ins w:id="3" w:author="Unknown">
        <w:r w:rsidRPr="00C65D34">
          <w:rPr>
            <w:rFonts w:ascii="Arial" w:eastAsia="Times New Roman" w:hAnsi="Arial" w:cs="Arial"/>
            <w:sz w:val="24"/>
            <w:szCs w:val="24"/>
            <w:lang w:eastAsia="en-IN"/>
          </w:rPr>
          <w:br/>
        </w:r>
      </w:ins>
    </w:p>
    <w:p w:rsidR="00C65D34" w:rsidRPr="00C65D34" w:rsidRDefault="0042603E" w:rsidP="00C65D34">
      <w:pPr>
        <w:shd w:val="clear" w:color="auto" w:fill="FFFFFF"/>
        <w:spacing w:after="150" w:line="240" w:lineRule="auto"/>
        <w:textAlignment w:val="baseline"/>
        <w:rPr>
          <w:ins w:id="4" w:author="Unknown"/>
          <w:rFonts w:ascii="Arial" w:eastAsia="Times New Roman" w:hAnsi="Arial" w:cs="Arial"/>
          <w:sz w:val="24"/>
          <w:szCs w:val="24"/>
          <w:lang w:eastAsia="en-IN"/>
        </w:rPr>
      </w:pPr>
      <w:r w:rsidRPr="0042603E">
        <w:rPr>
          <w:rFonts w:ascii="Arial" w:eastAsia="Times New Roman" w:hAnsi="Arial" w:cs="Arial"/>
          <w:sz w:val="24"/>
          <w:szCs w:val="24"/>
          <w:lang w:eastAsia="en-IN"/>
        </w:rPr>
        <w:lastRenderedPageBreak/>
        <w:t>To understand the interactions between JDK and JRE consider the following diagram.</w:t>
      </w:r>
      <w:ins w:id="5" w:author="Unknown">
        <w:r w:rsidR="00C65D34" w:rsidRPr="00C65D34">
          <w:rPr>
            <w:rFonts w:ascii="Arial" w:eastAsia="Times New Roman" w:hAnsi="Arial" w:cs="Arial"/>
            <w:sz w:val="24"/>
            <w:szCs w:val="24"/>
            <w:lang w:eastAsia="en-IN"/>
          </w:rPr>
          <w:br/>
        </w:r>
      </w:ins>
      <w:r w:rsidR="00C65D34">
        <w:rPr>
          <w:rFonts w:ascii="Arial" w:eastAsia="Times New Roman" w:hAnsi="Arial" w:cs="Arial"/>
          <w:noProof/>
          <w:sz w:val="24"/>
          <w:szCs w:val="24"/>
          <w:lang w:eastAsia="en-IN"/>
        </w:rPr>
        <w:drawing>
          <wp:inline distT="0" distB="0" distL="0" distR="0">
            <wp:extent cx="6019800" cy="4781550"/>
            <wp:effectExtent l="0" t="0" r="0" b="0"/>
            <wp:docPr id="1" name="Picture 1"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781550"/>
                    </a:xfrm>
                    <a:prstGeom prst="rect">
                      <a:avLst/>
                    </a:prstGeom>
                    <a:noFill/>
                    <a:ln>
                      <a:noFill/>
                    </a:ln>
                  </pic:spPr>
                </pic:pic>
              </a:graphicData>
            </a:graphic>
          </wp:inline>
        </w:drawing>
      </w:r>
    </w:p>
    <w:p w:rsidR="0042603E" w:rsidRDefault="0042603E" w:rsidP="0042603E">
      <w:r>
        <w:t>How does JVM works?</w:t>
      </w:r>
    </w:p>
    <w:p w:rsidR="0042603E" w:rsidRDefault="0042603E" w:rsidP="0042603E">
      <w:r>
        <w:t xml:space="preserve">JVM becomes an instance of JRE at runtime of a Java program. It is widely known as a runtime </w:t>
      </w:r>
      <w:proofErr w:type="spellStart"/>
      <w:r>
        <w:t>interpreter.JVM</w:t>
      </w:r>
      <w:proofErr w:type="spellEnd"/>
      <w:r>
        <w:t xml:space="preserve"> largely helps in the abstraction of inner implementation from the programmers who make use of libraries for their programmes from JDK.</w:t>
      </w:r>
    </w:p>
    <w:p w:rsidR="00433BAC" w:rsidRDefault="00433BAC">
      <w:bookmarkStart w:id="6" w:name="_GoBack"/>
      <w:bookmarkEnd w:id="6"/>
    </w:p>
    <w:sectPr w:rsidR="00433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2A7A"/>
    <w:multiLevelType w:val="multilevel"/>
    <w:tmpl w:val="ADD2D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AC389F"/>
    <w:multiLevelType w:val="multilevel"/>
    <w:tmpl w:val="F58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5E3ABD"/>
    <w:multiLevelType w:val="multilevel"/>
    <w:tmpl w:val="54E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8033EF"/>
    <w:multiLevelType w:val="multilevel"/>
    <w:tmpl w:val="446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F84026"/>
    <w:multiLevelType w:val="multilevel"/>
    <w:tmpl w:val="767E3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BCB"/>
    <w:rsid w:val="001D1063"/>
    <w:rsid w:val="00214976"/>
    <w:rsid w:val="0042603E"/>
    <w:rsid w:val="00433BAC"/>
    <w:rsid w:val="00557993"/>
    <w:rsid w:val="00560BCB"/>
    <w:rsid w:val="006C4D20"/>
    <w:rsid w:val="008B6E22"/>
    <w:rsid w:val="009C3933"/>
    <w:rsid w:val="00AC1442"/>
    <w:rsid w:val="00B53E8B"/>
    <w:rsid w:val="00BB673B"/>
    <w:rsid w:val="00C6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5D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65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D34"/>
    <w:rPr>
      <w:b/>
      <w:bCs/>
    </w:rPr>
  </w:style>
  <w:style w:type="character" w:styleId="Emphasis">
    <w:name w:val="Emphasis"/>
    <w:basedOn w:val="DefaultParagraphFont"/>
    <w:uiPriority w:val="20"/>
    <w:qFormat/>
    <w:rsid w:val="00C65D34"/>
    <w:rPr>
      <w:i/>
      <w:iCs/>
    </w:rPr>
  </w:style>
  <w:style w:type="character" w:styleId="Hyperlink">
    <w:name w:val="Hyperlink"/>
    <w:basedOn w:val="DefaultParagraphFont"/>
    <w:uiPriority w:val="99"/>
    <w:semiHidden/>
    <w:unhideWhenUsed/>
    <w:rsid w:val="00C65D34"/>
    <w:rPr>
      <w:color w:val="0000FF"/>
      <w:u w:val="single"/>
    </w:rPr>
  </w:style>
  <w:style w:type="paragraph" w:styleId="BalloonText">
    <w:name w:val="Balloon Text"/>
    <w:basedOn w:val="Normal"/>
    <w:link w:val="BalloonTextChar"/>
    <w:uiPriority w:val="99"/>
    <w:semiHidden/>
    <w:unhideWhenUsed/>
    <w:rsid w:val="00C6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D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5D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65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D34"/>
    <w:rPr>
      <w:b/>
      <w:bCs/>
    </w:rPr>
  </w:style>
  <w:style w:type="character" w:styleId="Emphasis">
    <w:name w:val="Emphasis"/>
    <w:basedOn w:val="DefaultParagraphFont"/>
    <w:uiPriority w:val="20"/>
    <w:qFormat/>
    <w:rsid w:val="00C65D34"/>
    <w:rPr>
      <w:i/>
      <w:iCs/>
    </w:rPr>
  </w:style>
  <w:style w:type="character" w:styleId="Hyperlink">
    <w:name w:val="Hyperlink"/>
    <w:basedOn w:val="DefaultParagraphFont"/>
    <w:uiPriority w:val="99"/>
    <w:semiHidden/>
    <w:unhideWhenUsed/>
    <w:rsid w:val="00C65D34"/>
    <w:rPr>
      <w:color w:val="0000FF"/>
      <w:u w:val="single"/>
    </w:rPr>
  </w:style>
  <w:style w:type="paragraph" w:styleId="BalloonText">
    <w:name w:val="Balloon Text"/>
    <w:basedOn w:val="Normal"/>
    <w:link w:val="BalloonTextChar"/>
    <w:uiPriority w:val="99"/>
    <w:semiHidden/>
    <w:unhideWhenUsed/>
    <w:rsid w:val="00C6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D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30318">
      <w:bodyDiv w:val="1"/>
      <w:marLeft w:val="0"/>
      <w:marRight w:val="0"/>
      <w:marTop w:val="0"/>
      <w:marBottom w:val="0"/>
      <w:divBdr>
        <w:top w:val="none" w:sz="0" w:space="0" w:color="auto"/>
        <w:left w:val="none" w:sz="0" w:space="0" w:color="auto"/>
        <w:bottom w:val="none" w:sz="0" w:space="0" w:color="auto"/>
        <w:right w:val="none" w:sz="0" w:space="0" w:color="auto"/>
      </w:divBdr>
      <w:divsChild>
        <w:div w:id="37670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2019-03-31T07:10:00Z</dcterms:created>
  <dcterms:modified xsi:type="dcterms:W3CDTF">2019-04-01T17:25:00Z</dcterms:modified>
</cp:coreProperties>
</file>